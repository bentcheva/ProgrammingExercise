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38" w:rsidRDefault="00407C38" w:rsidP="00407C38">
      <w:pPr>
        <w:jc w:val="center"/>
      </w:pPr>
      <w:r>
        <w:t>Wave Break Media Coding Exercise</w:t>
      </w:r>
    </w:p>
    <w:p w:rsidR="00960E12" w:rsidRDefault="006A5D18">
      <w:r>
        <w:t>Assumptions:</w:t>
      </w:r>
    </w:p>
    <w:p w:rsidR="006A5D18" w:rsidRDefault="006A5D18" w:rsidP="00380679">
      <w:pPr>
        <w:pStyle w:val="ListParagraph"/>
        <w:numPr>
          <w:ilvl w:val="0"/>
          <w:numId w:val="1"/>
        </w:numPr>
      </w:pPr>
      <w:r>
        <w:t>As part of the requirements the error from rounding is in the range o</w:t>
      </w:r>
      <w:r w:rsidR="003562B6">
        <w:t>f 0.5</w:t>
      </w:r>
      <w:r>
        <w:t xml:space="preserve"> currency unit.</w:t>
      </w:r>
      <w:r w:rsidR="000C50B2">
        <w:t xml:space="preserve"> </w:t>
      </w:r>
      <w:bookmarkStart w:id="0" w:name="_GoBack"/>
      <w:bookmarkEnd w:id="0"/>
      <w:r w:rsidR="005F6D15">
        <w:t>This</w:t>
      </w:r>
      <w:r>
        <w:t xml:space="preserve"> makes me assume that the rounding accuracy from using doubles will be sufficient and no need to use </w:t>
      </w:r>
      <w:proofErr w:type="spellStart"/>
      <w:r>
        <w:t>BigDecimal</w:t>
      </w:r>
      <w:proofErr w:type="spellEnd"/>
      <w:r w:rsidR="00E32F96">
        <w:t>. (T</w:t>
      </w:r>
      <w:r w:rsidR="00380679">
        <w:t xml:space="preserve">he loss of accuracy in money operations when using doubles comes from the </w:t>
      </w:r>
      <w:r w:rsidR="00E32F96">
        <w:t xml:space="preserve">machine representation </w:t>
      </w:r>
      <w:r w:rsidR="005F6D15">
        <w:t xml:space="preserve">of numbers </w:t>
      </w:r>
      <w:r w:rsidR="00380679">
        <w:t xml:space="preserve">as power of </w:t>
      </w:r>
      <w:r w:rsidR="006D60C5">
        <w:t xml:space="preserve">2. </w:t>
      </w:r>
      <w:r w:rsidR="00380679">
        <w:t xml:space="preserve"> This </w:t>
      </w:r>
      <w:r w:rsidR="006D60C5">
        <w:t>fl</w:t>
      </w:r>
      <w:r w:rsidR="005F6D15">
        <w:t>a</w:t>
      </w:r>
      <w:r w:rsidR="006D60C5">
        <w:t>w can be overcame by</w:t>
      </w:r>
      <w:r w:rsidR="00380679">
        <w:t xml:space="preserve"> using </w:t>
      </w:r>
      <w:proofErr w:type="spellStart"/>
      <w:r w:rsidR="00380679">
        <w:t>BigDecimal</w:t>
      </w:r>
      <w:proofErr w:type="spellEnd"/>
      <w:r w:rsidR="00380679">
        <w:t xml:space="preserve"> </w:t>
      </w:r>
      <w:r w:rsidR="006D60C5">
        <w:t>class</w:t>
      </w:r>
      <w:r w:rsidR="00380679">
        <w:t>.)</w:t>
      </w:r>
      <w:r w:rsidR="00EB20B4">
        <w:t>.</w:t>
      </w:r>
    </w:p>
    <w:p w:rsidR="00EB20B4" w:rsidRDefault="00EB20B4" w:rsidP="00380679">
      <w:pPr>
        <w:pStyle w:val="ListParagraph"/>
        <w:numPr>
          <w:ilvl w:val="0"/>
          <w:numId w:val="1"/>
        </w:numPr>
      </w:pPr>
      <w:r>
        <w:t xml:space="preserve">The pension rate is in </w:t>
      </w:r>
      <w:r w:rsidR="001805CD">
        <w:t>percentages,</w:t>
      </w:r>
      <w:r>
        <w:t xml:space="preserve"> so no need to enter the % symbol.</w:t>
      </w:r>
    </w:p>
    <w:p w:rsidR="001C04A6" w:rsidRDefault="006D60C5" w:rsidP="00380679">
      <w:pPr>
        <w:pStyle w:val="ListParagraph"/>
        <w:numPr>
          <w:ilvl w:val="0"/>
          <w:numId w:val="1"/>
        </w:numPr>
      </w:pPr>
      <w:r>
        <w:t>W</w:t>
      </w:r>
      <w:r w:rsidR="001C04A6">
        <w:t>hite space symbols are not present in the employee’</w:t>
      </w:r>
      <w:r>
        <w:t>s input data format and they will be treated as wrong format entry.</w:t>
      </w:r>
    </w:p>
    <w:p w:rsidR="00380679" w:rsidRDefault="00C760DE" w:rsidP="00380679">
      <w:pPr>
        <w:pStyle w:val="ListParagraph"/>
        <w:numPr>
          <w:ilvl w:val="0"/>
          <w:numId w:val="1"/>
        </w:numPr>
      </w:pPr>
      <w:r>
        <w:t xml:space="preserve">The payslip’s period </w:t>
      </w:r>
      <w:r w:rsidR="005F6D15">
        <w:t xml:space="preserve">could be </w:t>
      </w:r>
      <w:r>
        <w:t>entered in the following format</w:t>
      </w:r>
      <w:r w:rsidR="00C6070C">
        <w:t>s</w:t>
      </w:r>
      <w:r>
        <w:t xml:space="preserve">, regardless the letters case : </w:t>
      </w:r>
    </w:p>
    <w:p w:rsidR="00C760DE" w:rsidRDefault="00C760DE" w:rsidP="00C760DE">
      <w:pPr>
        <w:pStyle w:val="ListParagraph"/>
        <w:numPr>
          <w:ilvl w:val="0"/>
          <w:numId w:val="2"/>
        </w:numPr>
      </w:pPr>
      <w:r>
        <w:t>Name of the month;</w:t>
      </w:r>
    </w:p>
    <w:p w:rsidR="001C04A6" w:rsidRDefault="00C760DE" w:rsidP="001C04A6">
      <w:pPr>
        <w:pStyle w:val="ListParagraph"/>
        <w:numPr>
          <w:ilvl w:val="0"/>
          <w:numId w:val="2"/>
        </w:numPr>
      </w:pPr>
      <w:r>
        <w:t>Number of the month;</w:t>
      </w:r>
    </w:p>
    <w:p w:rsidR="00C760DE" w:rsidRDefault="00C760DE" w:rsidP="00C760DE"/>
    <w:p w:rsidR="001805CD" w:rsidRDefault="00EB20B4" w:rsidP="00C760DE">
      <w:r>
        <w:t>Implementation:</w:t>
      </w:r>
    </w:p>
    <w:p w:rsidR="005F6D15" w:rsidRDefault="00815116" w:rsidP="000C50B2">
      <w:pPr>
        <w:pStyle w:val="ListParagraph"/>
        <w:numPr>
          <w:ilvl w:val="0"/>
          <w:numId w:val="8"/>
        </w:numPr>
      </w:pPr>
      <w:r>
        <w:t xml:space="preserve">I have chosen to show you two approaches to implementing the coding </w:t>
      </w:r>
      <w:proofErr w:type="spellStart"/>
      <w:r>
        <w:t>exercise:Without</w:t>
      </w:r>
      <w:proofErr w:type="spellEnd"/>
      <w:r>
        <w:t xml:space="preserve"> software architecture pattern (SWP) - </w:t>
      </w:r>
      <w:proofErr w:type="spellStart"/>
      <w:r>
        <w:t>PayRollApp</w:t>
      </w:r>
      <w:proofErr w:type="spellEnd"/>
      <w:r>
        <w:t xml:space="preserve"> </w:t>
      </w:r>
    </w:p>
    <w:p w:rsidR="00021EF4" w:rsidRDefault="005F6D15" w:rsidP="000C50B2">
      <w:pPr>
        <w:pStyle w:val="ListParagraph"/>
        <w:numPr>
          <w:ilvl w:val="0"/>
          <w:numId w:val="8"/>
        </w:numPr>
      </w:pPr>
      <w:r>
        <w:t>W</w:t>
      </w:r>
      <w:r w:rsidR="001805CD">
        <w:t>ith Model-View-Presenter software architecture pattern</w:t>
      </w:r>
      <w:r w:rsidR="00815116">
        <w:t xml:space="preserve"> – </w:t>
      </w:r>
      <w:proofErr w:type="spellStart"/>
      <w:r w:rsidR="005901E1">
        <w:t>Mvp</w:t>
      </w:r>
      <w:r w:rsidR="00815116">
        <w:t>PayRollApp</w:t>
      </w:r>
      <w:proofErr w:type="spellEnd"/>
      <w:r w:rsidR="00021EF4">
        <w:t>.</w:t>
      </w:r>
    </w:p>
    <w:p w:rsidR="00EB20B4" w:rsidRDefault="001805CD" w:rsidP="00021EF4">
      <w:pPr>
        <w:pStyle w:val="ListParagraph"/>
        <w:numPr>
          <w:ilvl w:val="0"/>
          <w:numId w:val="7"/>
        </w:numPr>
      </w:pPr>
      <w:r w:rsidRPr="00021EF4">
        <w:rPr>
          <w:b/>
        </w:rPr>
        <w:t xml:space="preserve"> </w:t>
      </w:r>
      <w:proofErr w:type="spellStart"/>
      <w:r w:rsidRPr="00021EF4">
        <w:rPr>
          <w:b/>
        </w:rPr>
        <w:t>PayRollApp</w:t>
      </w:r>
      <w:proofErr w:type="spellEnd"/>
      <w:r>
        <w:t xml:space="preserve"> consists from the following classes: </w:t>
      </w:r>
    </w:p>
    <w:p w:rsidR="001805CD" w:rsidRDefault="001805CD" w:rsidP="001805CD">
      <w:pPr>
        <w:pStyle w:val="ListParagraph"/>
        <w:numPr>
          <w:ilvl w:val="0"/>
          <w:numId w:val="4"/>
        </w:numPr>
      </w:pPr>
      <w:proofErr w:type="spellStart"/>
      <w:r>
        <w:t>PayRoll</w:t>
      </w:r>
      <w:proofErr w:type="spellEnd"/>
      <w:r>
        <w:t xml:space="preserve"> – entry point for the app. </w:t>
      </w:r>
      <w:proofErr w:type="gramStart"/>
      <w:r>
        <w:t>Handles</w:t>
      </w:r>
      <w:proofErr w:type="gramEnd"/>
      <w:r>
        <w:t xml:space="preserve"> the interaction with the user and the corresponding actions.</w:t>
      </w:r>
    </w:p>
    <w:p w:rsidR="001805CD" w:rsidRDefault="001805CD" w:rsidP="001805CD">
      <w:pPr>
        <w:pStyle w:val="ListParagraph"/>
        <w:numPr>
          <w:ilvl w:val="0"/>
          <w:numId w:val="4"/>
        </w:numPr>
      </w:pPr>
      <w:r>
        <w:t>Employee – POJO + static factory method for generating an Employee object</w:t>
      </w:r>
      <w:r w:rsidR="00C941B1">
        <w:t>. Validation of the input data format as well</w:t>
      </w:r>
      <w:r>
        <w:t>.</w:t>
      </w:r>
    </w:p>
    <w:p w:rsidR="001805CD" w:rsidRDefault="001805CD" w:rsidP="001805CD">
      <w:pPr>
        <w:pStyle w:val="ListParagraph"/>
        <w:numPr>
          <w:ilvl w:val="0"/>
          <w:numId w:val="4"/>
        </w:numPr>
      </w:pPr>
      <w:proofErr w:type="spellStart"/>
      <w:proofErr w:type="gramStart"/>
      <w:r>
        <w:t>PaySlip</w:t>
      </w:r>
      <w:proofErr w:type="spellEnd"/>
      <w:r>
        <w:t xml:space="preserve">  -</w:t>
      </w:r>
      <w:proofErr w:type="gramEnd"/>
      <w:r>
        <w:t xml:space="preserve">  </w:t>
      </w:r>
      <w:r w:rsidR="00C941B1">
        <w:t xml:space="preserve">pay slip model + static factory method for generating </w:t>
      </w:r>
      <w:proofErr w:type="spellStart"/>
      <w:r w:rsidR="00C941B1">
        <w:t>PaySlip</w:t>
      </w:r>
      <w:proofErr w:type="spellEnd"/>
      <w:r w:rsidR="00C941B1">
        <w:t xml:space="preserve"> object.</w:t>
      </w:r>
    </w:p>
    <w:p w:rsidR="00C941B1" w:rsidRDefault="00C941B1" w:rsidP="001805CD">
      <w:pPr>
        <w:pStyle w:val="ListParagraph"/>
        <w:numPr>
          <w:ilvl w:val="0"/>
          <w:numId w:val="4"/>
        </w:numPr>
      </w:pPr>
      <w:proofErr w:type="spellStart"/>
      <w:proofErr w:type="gramStart"/>
      <w:r>
        <w:t>TaxManager</w:t>
      </w:r>
      <w:proofErr w:type="spellEnd"/>
      <w:r>
        <w:t xml:space="preserve">  -</w:t>
      </w:r>
      <w:proofErr w:type="gramEnd"/>
      <w:r>
        <w:t xml:space="preserve"> the tax intelligence. Contains methods for calculating the required fields for the </w:t>
      </w:r>
      <w:proofErr w:type="spellStart"/>
      <w:r>
        <w:t>PaySlip</w:t>
      </w:r>
      <w:proofErr w:type="spellEnd"/>
      <w:r w:rsidR="005877FE">
        <w:t>.</w:t>
      </w:r>
    </w:p>
    <w:p w:rsidR="005877FE" w:rsidRDefault="005877FE" w:rsidP="001805CD">
      <w:pPr>
        <w:pStyle w:val="ListParagraph"/>
        <w:numPr>
          <w:ilvl w:val="0"/>
          <w:numId w:val="4"/>
        </w:numPr>
      </w:pPr>
      <w:proofErr w:type="spellStart"/>
      <w:r>
        <w:t>Utils</w:t>
      </w:r>
      <w:proofErr w:type="spellEnd"/>
      <w:r>
        <w:t xml:space="preserve"> – validation for the period format.</w:t>
      </w:r>
    </w:p>
    <w:p w:rsidR="005106A9" w:rsidRDefault="00866803" w:rsidP="005106A9">
      <w:pPr>
        <w:pStyle w:val="ListParagraph"/>
        <w:numPr>
          <w:ilvl w:val="0"/>
          <w:numId w:val="4"/>
        </w:numPr>
      </w:pPr>
      <w:proofErr w:type="spellStart"/>
      <w:r>
        <w:t>EmployeeTest</w:t>
      </w:r>
      <w:proofErr w:type="spellEnd"/>
      <w:r>
        <w:t xml:space="preserve"> – </w:t>
      </w:r>
      <w:proofErr w:type="spellStart"/>
      <w:r>
        <w:t>J</w:t>
      </w:r>
      <w:r w:rsidR="00533507">
        <w:t>U</w:t>
      </w:r>
      <w:r>
        <w:t>nit</w:t>
      </w:r>
      <w:proofErr w:type="spellEnd"/>
      <w:r>
        <w:t xml:space="preserve"> </w:t>
      </w:r>
      <w:r w:rsidR="00533507">
        <w:t xml:space="preserve">test </w:t>
      </w:r>
      <w:r>
        <w:t>case</w:t>
      </w:r>
      <w:r w:rsidR="00533507">
        <w:t xml:space="preserve">. </w:t>
      </w:r>
      <w:r w:rsidR="005106A9">
        <w:t>It contains six use cases covering one correct data input format and five incorrect. The objective here is to test the correct handling of incorrect user input without the program breaking.</w:t>
      </w:r>
    </w:p>
    <w:p w:rsidR="00866803" w:rsidRDefault="00533507" w:rsidP="005106A9">
      <w:pPr>
        <w:pStyle w:val="ListParagraph"/>
        <w:numPr>
          <w:ilvl w:val="0"/>
          <w:numId w:val="4"/>
        </w:numPr>
      </w:pPr>
      <w:proofErr w:type="spellStart"/>
      <w:r>
        <w:t>Pa</w:t>
      </w:r>
      <w:r w:rsidR="00866803">
        <w:t>ySlipBoundaryTest</w:t>
      </w:r>
      <w:proofErr w:type="spellEnd"/>
      <w:r w:rsidR="00866803">
        <w:t xml:space="preserve"> </w:t>
      </w:r>
      <w:r>
        <w:t>–</w:t>
      </w:r>
      <w:r w:rsidR="00866803">
        <w:t xml:space="preserve"> </w:t>
      </w:r>
      <w:proofErr w:type="spellStart"/>
      <w:r>
        <w:t>JUnit</w:t>
      </w:r>
      <w:proofErr w:type="spellEnd"/>
      <w:r>
        <w:t xml:space="preserve"> test case. Tests the boundary use-cases for the different tax ranges.</w:t>
      </w:r>
    </w:p>
    <w:p w:rsidR="004A0A13" w:rsidRDefault="004A0A13" w:rsidP="001805CD">
      <w:pPr>
        <w:pStyle w:val="ListParagraph"/>
        <w:numPr>
          <w:ilvl w:val="0"/>
          <w:numId w:val="4"/>
        </w:numPr>
      </w:pPr>
      <w:proofErr w:type="spellStart"/>
      <w:r>
        <w:t>PayRollTest</w:t>
      </w:r>
      <w:proofErr w:type="spellEnd"/>
      <w:r>
        <w:t xml:space="preserve"> – </w:t>
      </w:r>
      <w:proofErr w:type="spellStart"/>
      <w:r>
        <w:t>Junit</w:t>
      </w:r>
      <w:proofErr w:type="spellEnd"/>
      <w:r>
        <w:t xml:space="preserve"> test case. Tests user input correct handling.</w:t>
      </w:r>
    </w:p>
    <w:p w:rsidR="007926BD" w:rsidRDefault="005106A9" w:rsidP="001805CD">
      <w:pPr>
        <w:pStyle w:val="ListParagraph"/>
        <w:numPr>
          <w:ilvl w:val="0"/>
          <w:numId w:val="4"/>
        </w:numPr>
      </w:pPr>
      <w:proofErr w:type="spellStart"/>
      <w:r>
        <w:t>JUnitTestSuite</w:t>
      </w:r>
      <w:proofErr w:type="spellEnd"/>
      <w:r>
        <w:t xml:space="preserve"> – an empty class, to define the test suite annotations.</w:t>
      </w:r>
    </w:p>
    <w:p w:rsidR="005106A9" w:rsidRDefault="005106A9" w:rsidP="001805CD">
      <w:pPr>
        <w:pStyle w:val="ListParagraph"/>
        <w:numPr>
          <w:ilvl w:val="0"/>
          <w:numId w:val="4"/>
        </w:numPr>
      </w:pPr>
      <w:proofErr w:type="spellStart"/>
      <w:r>
        <w:t>PayRollTestRunner</w:t>
      </w:r>
      <w:proofErr w:type="spellEnd"/>
      <w:r>
        <w:t xml:space="preserve"> </w:t>
      </w:r>
      <w:r w:rsidR="001F5488">
        <w:t>–</w:t>
      </w:r>
      <w:r>
        <w:t xml:space="preserve"> </w:t>
      </w:r>
      <w:r w:rsidR="001F5488">
        <w:t>runs the above test case classes altogether automatically.</w:t>
      </w:r>
    </w:p>
    <w:p w:rsidR="00021EF4" w:rsidRDefault="00021EF4" w:rsidP="00257D5F">
      <w:pPr>
        <w:ind w:left="360"/>
      </w:pPr>
    </w:p>
    <w:p w:rsidR="00257D5F" w:rsidRDefault="00021EF4" w:rsidP="00257D5F">
      <w:pPr>
        <w:ind w:left="360"/>
      </w:pPr>
      <w:r>
        <w:t xml:space="preserve">Testing </w:t>
      </w:r>
      <w:proofErr w:type="spellStart"/>
      <w:r>
        <w:t>PayRollApp</w:t>
      </w:r>
      <w:proofErr w:type="spellEnd"/>
      <w:r>
        <w:t xml:space="preserve"> - t</w:t>
      </w:r>
      <w:r w:rsidR="00257D5F">
        <w:t xml:space="preserve">o test the application I would suggest any of these two options: </w:t>
      </w:r>
    </w:p>
    <w:p w:rsidR="00257D5F" w:rsidRDefault="00257D5F" w:rsidP="00257D5F">
      <w:pPr>
        <w:pStyle w:val="ListParagraph"/>
        <w:numPr>
          <w:ilvl w:val="0"/>
          <w:numId w:val="5"/>
        </w:numPr>
      </w:pPr>
      <w:r>
        <w:t xml:space="preserve">The </w:t>
      </w:r>
      <w:proofErr w:type="spellStart"/>
      <w:r>
        <w:t>GitHub</w:t>
      </w:r>
      <w:proofErr w:type="spellEnd"/>
      <w:r>
        <w:t xml:space="preserve"> provided Java project can be imported in E</w:t>
      </w:r>
      <w:r w:rsidR="00E07F39">
        <w:t xml:space="preserve">clipse as </w:t>
      </w:r>
      <w:proofErr w:type="spellStart"/>
      <w:r w:rsidR="00E07F39">
        <w:t>JavaProject</w:t>
      </w:r>
      <w:proofErr w:type="spellEnd"/>
      <w:r w:rsidR="00E07F39">
        <w:t xml:space="preserve"> and then can be ran </w:t>
      </w:r>
      <w:r>
        <w:t>there.</w:t>
      </w:r>
      <w:r w:rsidR="0028210C">
        <w:t xml:space="preserve"> For the </w:t>
      </w:r>
      <w:proofErr w:type="spellStart"/>
      <w:r w:rsidR="0028210C">
        <w:t>PayRollApp</w:t>
      </w:r>
      <w:proofErr w:type="spellEnd"/>
      <w:r w:rsidR="0028210C">
        <w:t xml:space="preserve"> the entry point </w:t>
      </w:r>
      <w:proofErr w:type="gramStart"/>
      <w:r w:rsidR="0028210C">
        <w:t xml:space="preserve">is  </w:t>
      </w:r>
      <w:proofErr w:type="spellStart"/>
      <w:r w:rsidR="0028210C">
        <w:t>PayRoll</w:t>
      </w:r>
      <w:proofErr w:type="spellEnd"/>
      <w:proofErr w:type="gramEnd"/>
      <w:r w:rsidR="00E07F39">
        <w:t xml:space="preserve">  run it by  Run </w:t>
      </w:r>
      <w:r w:rsidR="0028210C">
        <w:t xml:space="preserve">as </w:t>
      </w:r>
      <w:r w:rsidR="00E07F39">
        <w:t xml:space="preserve">-&gt; </w:t>
      </w:r>
      <w:r w:rsidR="0028210C">
        <w:t xml:space="preserve">Java </w:t>
      </w:r>
      <w:r w:rsidR="0028210C">
        <w:lastRenderedPageBreak/>
        <w:t xml:space="preserve">Application. For the </w:t>
      </w:r>
      <w:proofErr w:type="spellStart"/>
      <w:r w:rsidR="0028210C">
        <w:t>JUnit</w:t>
      </w:r>
      <w:proofErr w:type="spellEnd"/>
      <w:r w:rsidR="0028210C">
        <w:t xml:space="preserve"> tests to run all tests automatically the entry point is</w:t>
      </w:r>
      <w:r w:rsidR="00E07F39">
        <w:t xml:space="preserve"> </w:t>
      </w:r>
      <w:proofErr w:type="spellStart"/>
      <w:r w:rsidR="0028210C">
        <w:t>PayRollTestRunner</w:t>
      </w:r>
      <w:proofErr w:type="spellEnd"/>
      <w:r w:rsidR="0028210C">
        <w:t xml:space="preserve"> –</w:t>
      </w:r>
      <w:r w:rsidR="00E07F39">
        <w:t xml:space="preserve"> R</w:t>
      </w:r>
      <w:r w:rsidR="0028210C">
        <w:t xml:space="preserve">un as </w:t>
      </w:r>
      <w:r w:rsidR="00E07F39">
        <w:t xml:space="preserve">-&gt; </w:t>
      </w:r>
      <w:r w:rsidR="0028210C">
        <w:t xml:space="preserve">Java Application. The single test cases (EmployeeTest.java, PaySlipBoundaryTest.java, </w:t>
      </w:r>
      <w:proofErr w:type="gramStart"/>
      <w:r w:rsidR="0028210C">
        <w:t>PayRollTest.java )</w:t>
      </w:r>
      <w:proofErr w:type="gramEnd"/>
      <w:r w:rsidR="0028210C">
        <w:t xml:space="preserve"> can be ran individually by Run as </w:t>
      </w:r>
      <w:r w:rsidR="00E07F39">
        <w:t xml:space="preserve">-&gt; </w:t>
      </w:r>
      <w:proofErr w:type="spellStart"/>
      <w:r w:rsidR="0028210C">
        <w:t>JUnit</w:t>
      </w:r>
      <w:proofErr w:type="spellEnd"/>
      <w:r w:rsidR="0028210C">
        <w:t xml:space="preserve"> Test.</w:t>
      </w:r>
    </w:p>
    <w:p w:rsidR="00257D5F" w:rsidRDefault="00257D5F" w:rsidP="00257D5F">
      <w:pPr>
        <w:pStyle w:val="ListParagraph"/>
        <w:numPr>
          <w:ilvl w:val="0"/>
          <w:numId w:val="5"/>
        </w:numPr>
      </w:pPr>
      <w:r>
        <w:t>The provided .jar file</w:t>
      </w:r>
      <w:r w:rsidR="007E5F81">
        <w:t>s can be ran from</w:t>
      </w:r>
      <w:r>
        <w:t xml:space="preserve"> the command prompt </w:t>
      </w:r>
      <w:r w:rsidR="00872556">
        <w:t>using JRE</w:t>
      </w:r>
      <w:r w:rsidR="00291D56">
        <w:t xml:space="preserve"> command</w:t>
      </w:r>
      <w:r w:rsidR="007E5F81">
        <w:t>s</w:t>
      </w:r>
      <w:r w:rsidR="00291D56" w:rsidRPr="00D35286">
        <w:rPr>
          <w:color w:val="0070C0"/>
        </w:rPr>
        <w:t>: java –jar payroll.jar</w:t>
      </w:r>
      <w:r w:rsidR="00D35286">
        <w:t xml:space="preserve"> for the application itself </w:t>
      </w:r>
      <w:r w:rsidR="00D35286" w:rsidRPr="007E5F81">
        <w:t>and</w:t>
      </w:r>
      <w:r w:rsidR="00D35286" w:rsidRPr="00D35286">
        <w:rPr>
          <w:color w:val="0070C0"/>
        </w:rPr>
        <w:t xml:space="preserve"> java –jar payrolltest.jar </w:t>
      </w:r>
      <w:r w:rsidR="00D35286">
        <w:t>for the test harness.</w:t>
      </w:r>
    </w:p>
    <w:p w:rsidR="00D35286" w:rsidRDefault="00D35286" w:rsidP="00D35286">
      <w:pPr>
        <w:pStyle w:val="ListParagraph"/>
        <w:ind w:left="1080"/>
      </w:pPr>
    </w:p>
    <w:p w:rsidR="00700BB2" w:rsidRDefault="005901E1" w:rsidP="00F77393">
      <w:pPr>
        <w:pStyle w:val="ListParagraph"/>
        <w:numPr>
          <w:ilvl w:val="0"/>
          <w:numId w:val="6"/>
        </w:numPr>
      </w:pPr>
      <w:proofErr w:type="spellStart"/>
      <w:proofErr w:type="gramStart"/>
      <w:r>
        <w:rPr>
          <w:b/>
        </w:rPr>
        <w:t>MvpPayRollApp</w:t>
      </w:r>
      <w:proofErr w:type="spellEnd"/>
      <w:r w:rsidR="00700BB2">
        <w:t xml:space="preserve"> </w:t>
      </w:r>
      <w:r w:rsidR="00F77393">
        <w:t xml:space="preserve"> Implementation</w:t>
      </w:r>
      <w:proofErr w:type="gramEnd"/>
      <w:r w:rsidR="00F77393">
        <w:t>.</w:t>
      </w:r>
    </w:p>
    <w:p w:rsidR="008043B6" w:rsidRDefault="00F77393" w:rsidP="00F77393">
      <w:pPr>
        <w:ind w:left="360"/>
      </w:pPr>
      <w:r>
        <w:t xml:space="preserve">MVP software pattern is derivative of MVC. Suitable for android applications, where decoupling of the view from the logic and the data model can be vital for not losing the current state when handling configuration changes. </w:t>
      </w:r>
      <w:r w:rsidR="00183E4F">
        <w:t xml:space="preserve">For this particular problem </w:t>
      </w:r>
      <w:r>
        <w:t xml:space="preserve">using this pattern is a bit of an overkill, but I wanted to demonstrate a starting point </w:t>
      </w:r>
      <w:r w:rsidR="00C64A01">
        <w:t xml:space="preserve">to elaborate to an </w:t>
      </w:r>
      <w:r>
        <w:t xml:space="preserve">Android app. </w:t>
      </w:r>
    </w:p>
    <w:p w:rsidR="00F77393" w:rsidRDefault="008043B6" w:rsidP="00F77393">
      <w:pPr>
        <w:ind w:left="360"/>
      </w:pPr>
      <w:r>
        <w:t xml:space="preserve">The Model layer is represented by </w:t>
      </w:r>
      <w:proofErr w:type="gramStart"/>
      <w:r>
        <w:t>PayRollView.java .</w:t>
      </w:r>
      <w:proofErr w:type="gramEnd"/>
      <w:r>
        <w:t xml:space="preserve"> All user interactions and writes to the console are done only from this class </w:t>
      </w:r>
      <w:proofErr w:type="gramStart"/>
      <w:r>
        <w:t>( via</w:t>
      </w:r>
      <w:proofErr w:type="gramEnd"/>
      <w:r>
        <w:t xml:space="preserve"> interface method) in order to simulate only view purpose implementation. In the Android platform this will be any Activity class.</w:t>
      </w:r>
    </w:p>
    <w:p w:rsidR="008043B6" w:rsidRDefault="008043B6" w:rsidP="00F77393">
      <w:pPr>
        <w:ind w:left="360"/>
      </w:pPr>
      <w:r>
        <w:t xml:space="preserve">Presenter layer is represented by the Presenter.java class. This is the mediator between the view and the data/model. The presenter gets the user input from the view and </w:t>
      </w:r>
      <w:r w:rsidR="000B08F4">
        <w:t xml:space="preserve">passes it to the model layer in order to initiate population </w:t>
      </w:r>
      <w:proofErr w:type="gramStart"/>
      <w:r w:rsidR="000B08F4">
        <w:t>of  the</w:t>
      </w:r>
      <w:proofErr w:type="gramEnd"/>
      <w:r w:rsidR="000B08F4">
        <w:t xml:space="preserve"> model’s da</w:t>
      </w:r>
      <w:r w:rsidR="005901E1">
        <w:t xml:space="preserve">ta, initiate the generation of the </w:t>
      </w:r>
      <w:proofErr w:type="spellStart"/>
      <w:r w:rsidR="005901E1">
        <w:t>PaySlip</w:t>
      </w:r>
      <w:proofErr w:type="spellEnd"/>
      <w:r w:rsidR="005901E1">
        <w:t xml:space="preserve"> by the model and initiate viewing of the payslip</w:t>
      </w:r>
      <w:r w:rsidR="000B08F4">
        <w:t xml:space="preserve"> </w:t>
      </w:r>
      <w:r w:rsidR="005901E1">
        <w:t xml:space="preserve">in the view layer. All interactions between the layers happens via interfaces. </w:t>
      </w:r>
      <w:r w:rsidR="000B08F4">
        <w:t>In this package logically belongs the TaxManager.java which is basically a tax calculator.</w:t>
      </w:r>
      <w:r w:rsidR="005901E1">
        <w:t xml:space="preserve"> </w:t>
      </w:r>
    </w:p>
    <w:p w:rsidR="000B08F4" w:rsidRDefault="000B08F4" w:rsidP="00F77393">
      <w:pPr>
        <w:ind w:left="360"/>
      </w:pPr>
      <w:r>
        <w:t xml:space="preserve">The Model layer is represented by the EmployeeModel.java class. </w:t>
      </w:r>
      <w:proofErr w:type="gramStart"/>
      <w:r>
        <w:t>It’s</w:t>
      </w:r>
      <w:proofErr w:type="gramEnd"/>
      <w:r>
        <w:t xml:space="preserve"> role is to validate the data passed from the presenter and populate its data structures</w:t>
      </w:r>
      <w:r w:rsidR="005901E1">
        <w:t xml:space="preserve"> for Employee and </w:t>
      </w:r>
      <w:proofErr w:type="spellStart"/>
      <w:r w:rsidR="005901E1">
        <w:t>PaySlip</w:t>
      </w:r>
      <w:proofErr w:type="spellEnd"/>
      <w:r w:rsidR="005901E1">
        <w:t xml:space="preserve"> upon data validation.</w:t>
      </w:r>
    </w:p>
    <w:p w:rsidR="005901E1" w:rsidRDefault="00DB6D08" w:rsidP="00F77393">
      <w:pPr>
        <w:ind w:left="360"/>
      </w:pPr>
      <w:r>
        <w:t xml:space="preserve">The </w:t>
      </w:r>
      <w:proofErr w:type="gramStart"/>
      <w:r>
        <w:t>project  can</w:t>
      </w:r>
      <w:proofErr w:type="gramEnd"/>
      <w:r>
        <w:t xml:space="preserve"> be imported in Eclipse as General Java Project. </w:t>
      </w:r>
      <w:r w:rsidR="005901E1">
        <w:t xml:space="preserve">The entry point for the </w:t>
      </w:r>
      <w:proofErr w:type="spellStart"/>
      <w:r w:rsidR="005901E1">
        <w:t>Mvp</w:t>
      </w:r>
      <w:r>
        <w:t>PayRollApp</w:t>
      </w:r>
      <w:proofErr w:type="spellEnd"/>
      <w:r>
        <w:t xml:space="preserve"> is PayRollView.java. it can be ran by Run as -&gt; Java Application.</w:t>
      </w:r>
    </w:p>
    <w:p w:rsidR="008043B6" w:rsidRDefault="008043B6" w:rsidP="00F77393">
      <w:pPr>
        <w:ind w:left="360"/>
      </w:pPr>
    </w:p>
    <w:p w:rsidR="00F77393" w:rsidRDefault="00F77393" w:rsidP="00F77393">
      <w:pPr>
        <w:pStyle w:val="ListParagraph"/>
      </w:pPr>
    </w:p>
    <w:sectPr w:rsidR="00F7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6B5F"/>
    <w:multiLevelType w:val="hybridMultilevel"/>
    <w:tmpl w:val="A06256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FF3A7B"/>
    <w:multiLevelType w:val="hybridMultilevel"/>
    <w:tmpl w:val="A24CD46A"/>
    <w:lvl w:ilvl="0" w:tplc="18090005">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15:restartNumberingAfterBreak="0">
    <w:nsid w:val="2F6324B9"/>
    <w:multiLevelType w:val="hybridMultilevel"/>
    <w:tmpl w:val="18DE4C32"/>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3557759"/>
    <w:multiLevelType w:val="hybridMultilevel"/>
    <w:tmpl w:val="FA4E34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06535FA"/>
    <w:multiLevelType w:val="hybridMultilevel"/>
    <w:tmpl w:val="F61059F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CBE5169"/>
    <w:multiLevelType w:val="hybridMultilevel"/>
    <w:tmpl w:val="C33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D2658"/>
    <w:multiLevelType w:val="hybridMultilevel"/>
    <w:tmpl w:val="7250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A07564"/>
    <w:multiLevelType w:val="hybridMultilevel"/>
    <w:tmpl w:val="7C3A4D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18"/>
    <w:rsid w:val="00021EF4"/>
    <w:rsid w:val="000B08F4"/>
    <w:rsid w:val="000C50B2"/>
    <w:rsid w:val="001805CD"/>
    <w:rsid w:val="00183E4F"/>
    <w:rsid w:val="001C04A6"/>
    <w:rsid w:val="001F5488"/>
    <w:rsid w:val="00257D5F"/>
    <w:rsid w:val="0028210C"/>
    <w:rsid w:val="00291D56"/>
    <w:rsid w:val="002E06FA"/>
    <w:rsid w:val="003562B6"/>
    <w:rsid w:val="00380679"/>
    <w:rsid w:val="00407C38"/>
    <w:rsid w:val="004A0A13"/>
    <w:rsid w:val="005106A9"/>
    <w:rsid w:val="00533507"/>
    <w:rsid w:val="005877FE"/>
    <w:rsid w:val="005901E1"/>
    <w:rsid w:val="005F6D15"/>
    <w:rsid w:val="006A5D18"/>
    <w:rsid w:val="006D60C5"/>
    <w:rsid w:val="00700BB2"/>
    <w:rsid w:val="007926BD"/>
    <w:rsid w:val="007E5F81"/>
    <w:rsid w:val="008043B6"/>
    <w:rsid w:val="00815116"/>
    <w:rsid w:val="00866803"/>
    <w:rsid w:val="00872556"/>
    <w:rsid w:val="00960E12"/>
    <w:rsid w:val="00C6070C"/>
    <w:rsid w:val="00C64A01"/>
    <w:rsid w:val="00C760DE"/>
    <w:rsid w:val="00C941B1"/>
    <w:rsid w:val="00CB6218"/>
    <w:rsid w:val="00D35286"/>
    <w:rsid w:val="00DB6D08"/>
    <w:rsid w:val="00E07F39"/>
    <w:rsid w:val="00E32F96"/>
    <w:rsid w:val="00EB20B4"/>
    <w:rsid w:val="00F773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55571-A5EA-4E97-877B-935B4ACA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79"/>
    <w:pPr>
      <w:ind w:left="720"/>
      <w:contextualSpacing/>
    </w:pPr>
  </w:style>
  <w:style w:type="paragraph" w:styleId="Revision">
    <w:name w:val="Revision"/>
    <w:hidden/>
    <w:uiPriority w:val="99"/>
    <w:semiHidden/>
    <w:rsid w:val="005F6D15"/>
    <w:pPr>
      <w:spacing w:after="0" w:line="240" w:lineRule="auto"/>
    </w:pPr>
  </w:style>
  <w:style w:type="paragraph" w:styleId="BalloonText">
    <w:name w:val="Balloon Text"/>
    <w:basedOn w:val="Normal"/>
    <w:link w:val="BalloonTextChar"/>
    <w:uiPriority w:val="99"/>
    <w:semiHidden/>
    <w:unhideWhenUsed/>
    <w:rsid w:val="005F6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7666-5521-477E-9028-D163BB3C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Borislava</dc:creator>
  <cp:lastModifiedBy>Entchev, Emil</cp:lastModifiedBy>
  <cp:revision>3</cp:revision>
  <dcterms:created xsi:type="dcterms:W3CDTF">2016-05-04T09:58:00Z</dcterms:created>
  <dcterms:modified xsi:type="dcterms:W3CDTF">2016-05-04T10:58:00Z</dcterms:modified>
</cp:coreProperties>
</file>